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0"/>
          <w:szCs w:val="30"/>
        </w:rPr>
      </w:pPr>
      <w:ins w:author="ABHISHEK RAI" w:id="0" w:date="2023-08-09T08:31:24Z">
        <w:r w:rsidDel="00000000" w:rsidR="00000000" w:rsidRPr="00000000">
          <w:rPr>
            <w:rtl w:val="0"/>
          </w:rPr>
          <w:t xml:space="preserve">6</w:t>
        </w:r>
      </w:ins>
      <w:r w:rsidDel="00000000" w:rsidR="00000000" w:rsidRPr="00000000">
        <w:rPr>
          <w:sz w:val="30"/>
          <w:szCs w:val="30"/>
          <w:rtl w:val="0"/>
        </w:rPr>
        <w:t xml:space="preserve">Write a C program to find maximum between two numbers.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C program to find maximum between three numbers.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C program to check whether a number is negative, positive or zero.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C program to check whether a number is divisible by 5 and 11 or not.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</w:rPr>
      </w:pPr>
      <w:ins w:author="Ishita Jindal" w:id="1" w:date="2022-11-12T11:08:47Z">
        <w:r w:rsidDel="00000000" w:rsidR="00000000" w:rsidRPr="00000000">
          <w:rPr>
            <w:sz w:val="30"/>
            <w:szCs w:val="30"/>
            <w:rtl w:val="0"/>
          </w:rPr>
          <w:t xml:space="preserve">Write a C program to check whether a number is even or odd.</w:t>
        </w:r>
      </w:ins>
      <w:del w:author="Ishita Jindal" w:id="1" w:date="2022-11-12T11:08:47Z">
        <w:r w:rsidDel="00000000" w:rsidR="00000000" w:rsidRPr="00000000">
          <w:rPr>
            <w:sz w:val="30"/>
            <w:szCs w:val="30"/>
            <w:rtl w:val="0"/>
          </w:rPr>
          <w:delText xml:space="preserve">Write a C program to check whether a number is even or </w:delText>
        </w:r>
      </w:del>
      <w:ins w:author="Mohit Rathore" w:id="2" w:date="2023-01-24T07:40:20Z">
        <w:del w:author="Ishita Jindal" w:id="1" w:date="2022-11-12T11:08:47Z">
          <w:r w:rsidDel="00000000" w:rsidR="00000000" w:rsidRPr="00000000">
            <w:rPr>
              <w:sz w:val="30"/>
              <w:szCs w:val="30"/>
              <w:rtl w:val="0"/>
            </w:rPr>
            <w:delText xml:space="preserve">Write a C program to check whether a character is alphabet or not.</w:delText>
          </w:r>
        </w:del>
      </w:ins>
      <w:del w:author="Ishita Jindal" w:id="1" w:date="2022-11-12T11:08:47Z">
        <w:r w:rsidDel="00000000" w:rsidR="00000000" w:rsidRPr="00000000">
          <w:rPr>
            <w:sz w:val="30"/>
            <w:szCs w:val="30"/>
            <w:rtl w:val="0"/>
          </w:rPr>
          <w:delText xml:space="preserve">odd.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C program to check whether a year is leap year or not.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</w:rPr>
      </w:pPr>
      <w:del w:author="Mohit Rathore" w:id="2" w:date="2023-01-24T07:40:20Z">
        <w:r w:rsidDel="00000000" w:rsidR="00000000" w:rsidRPr="00000000">
          <w:rPr>
            <w:sz w:val="30"/>
            <w:szCs w:val="30"/>
            <w:rtl w:val="0"/>
          </w:rPr>
          <w:delText xml:space="preserve">Write a C program to check whether a character is alphabet or not.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C program to input any alphabet and check whether it is vowel or consonant</w:t>
      </w:r>
      <w:ins w:author="Anonymous" w:id="3" w:date="2023-05-24T05:14:11Z">
        <w:r w:rsidDel="00000000" w:rsidR="00000000" w:rsidRPr="00000000">
          <w:rPr>
            <w:sz w:val="30"/>
            <w:szCs w:val="30"/>
            <w:rtl w:val="0"/>
          </w:rPr>
          <w:t xml:space="preserve"> use switch case.</w:t>
        </w:r>
      </w:ins>
      <w:del w:author="Anonymous" w:id="3" w:date="2023-05-24T05:14:11Z">
        <w:r w:rsidDel="00000000" w:rsidR="00000000" w:rsidRPr="00000000">
          <w:rPr>
            <w:sz w:val="30"/>
            <w:szCs w:val="30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C program to input any character and check whether it is alphabet, digit or special character.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C program to check whether a character is uppercase or lowercase alphabet.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C program to input week number and print week day.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C program to input month number and print numb</w:t>
      </w:r>
      <w:ins w:author="saurabh singh" w:id="4" w:date="2023-10-06T07:08:15Z">
        <w:r w:rsidDel="00000000" w:rsidR="00000000" w:rsidRPr="00000000">
          <w:rPr>
            <w:sz w:val="30"/>
            <w:szCs w:val="30"/>
            <w:rtl w:val="0"/>
          </w:rPr>
          <w:tab/>
        </w:r>
      </w:ins>
      <w:r w:rsidDel="00000000" w:rsidR="00000000" w:rsidRPr="00000000">
        <w:rPr>
          <w:sz w:val="30"/>
          <w:szCs w:val="30"/>
          <w:rtl w:val="0"/>
        </w:rPr>
        <w:t xml:space="preserve">er of days in that month.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C program to count total number of notes in given</w:t>
      </w:r>
      <w:del w:author="Mohd Farhan" w:id="5" w:date="2023-05-09T07:05:51Z">
        <w:r w:rsidDel="00000000" w:rsidR="00000000" w:rsidRPr="00000000">
          <w:rPr>
            <w:sz w:val="30"/>
            <w:szCs w:val="30"/>
            <w:rtl w:val="0"/>
          </w:rPr>
          <w:delText xml:space="preserve"> </w:delText>
        </w:r>
      </w:del>
      <w:r w:rsidDel="00000000" w:rsidR="00000000" w:rsidRPr="00000000">
        <w:rPr>
          <w:sz w:val="30"/>
          <w:szCs w:val="30"/>
          <w:rtl w:val="0"/>
        </w:rPr>
        <w:t xml:space="preserve">amount.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C program to input angles of a triangle and check whether triangle is valid or not.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C program to input all sides of a triangle and check whether triangle is valid or not.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C program to check whether the triangle is equilateral, isosceles or scalene triangle.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C program to find all roots of a quadratic equation.</w:t>
      </w:r>
      <w:ins w:author="Mohd Farhan" w:id="6" w:date="2023-05-12T12:14:24Z">
        <w:r w:rsidDel="00000000" w:rsidR="00000000" w:rsidRPr="00000000">
          <w:rPr>
            <w:sz w:val="30"/>
            <w:szCs w:val="30"/>
            <w:rtl w:val="0"/>
          </w:rPr>
          <w:br w:type="textWrapping"/>
          <w:t xml:space="preserve">Take input a, b, c as argument for a function.</w:t>
          <w:br w:type="textWrapping"/>
          <w:br w:type="textWrapping"/>
          <w:t xml:space="preserve">E.g : </w:t>
        </w:r>
        <w:r w:rsidDel="00000000" w:rsidR="00000000" w:rsidRPr="00000000">
          <w:rPr>
            <w:sz w:val="30"/>
            <w:szCs w:val="30"/>
            <w:rtl w:val="0"/>
          </w:rPr>
          <w:t xml:space="preserve">ax2 + bx + c = 0 return: Roots of equation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C program to calculate profit or loss.</w:t>
      </w:r>
      <w:ins w:author="Mohd Farhan" w:id="7" w:date="2023-05-12T12:16:24Z">
        <w:r w:rsidDel="00000000" w:rsidR="00000000" w:rsidRPr="00000000">
          <w:rPr>
            <w:sz w:val="30"/>
            <w:szCs w:val="30"/>
            <w:rtl w:val="0"/>
          </w:rPr>
          <w:br w:type="textWrapping"/>
          <w:t xml:space="preserve">Input S.P, B.P return { profit: 0, loss: 100}</w:t>
          <w:br w:type="textWrapping"/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C program to input marks of five subjects Physics, Chemistry, Biology, Mathematics and Computer. Calculate percentage and grade according to following:</w:t>
      </w:r>
    </w:p>
    <w:p w:rsidR="00000000" w:rsidDel="00000000" w:rsidP="00000000" w:rsidRDefault="00000000" w:rsidRPr="00000000" w14:paraId="0000001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Percentage &gt;= 90% : Grade A</w:t>
      </w:r>
    </w:p>
    <w:p w:rsidR="00000000" w:rsidDel="00000000" w:rsidP="00000000" w:rsidRDefault="00000000" w:rsidRPr="00000000" w14:paraId="0000001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Percentage &gt;= 80% : Grade B</w:t>
      </w:r>
    </w:p>
    <w:p w:rsidR="00000000" w:rsidDel="00000000" w:rsidP="00000000" w:rsidRDefault="00000000" w:rsidRPr="00000000" w14:paraId="0000001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Percentage &gt;= 70% : Grade C</w:t>
      </w:r>
    </w:p>
    <w:p w:rsidR="00000000" w:rsidDel="00000000" w:rsidP="00000000" w:rsidRDefault="00000000" w:rsidRPr="00000000" w14:paraId="0000001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Percentage &gt;= 60% : Grade D</w:t>
      </w:r>
    </w:p>
    <w:p w:rsidR="00000000" w:rsidDel="00000000" w:rsidP="00000000" w:rsidRDefault="00000000" w:rsidRPr="00000000" w14:paraId="0000001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Percentage &gt;= 40% : Grade E</w:t>
      </w:r>
    </w:p>
    <w:p w:rsidR="00000000" w:rsidDel="00000000" w:rsidP="00000000" w:rsidRDefault="00000000" w:rsidRPr="00000000" w14:paraId="0000001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Percentage &lt; 40% : Grade F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C program to input basic salary of an employee and calculate its Gross salary according to follo</w:t>
      </w:r>
      <w:del w:author="ANKIT TIWARI" w:id="8" w:date="2023-01-28T08:00:53Z">
        <w:r w:rsidDel="00000000" w:rsidR="00000000" w:rsidRPr="00000000">
          <w:rPr>
            <w:sz w:val="30"/>
            <w:szCs w:val="30"/>
            <w:rtl w:val="0"/>
          </w:rPr>
          <w:delText xml:space="preserve">wing</w:delText>
        </w:r>
      </w:del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Basic Salary &lt;= 10000 : HRA = 20%, DA = 80%</w:t>
      </w:r>
    </w:p>
    <w:p w:rsidR="00000000" w:rsidDel="00000000" w:rsidP="00000000" w:rsidRDefault="00000000" w:rsidRPr="00000000" w14:paraId="0000001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Basic Salary &lt;= 20000 : HRA = 25%, DA = 90%</w:t>
      </w:r>
    </w:p>
    <w:p w:rsidR="00000000" w:rsidDel="00000000" w:rsidP="00000000" w:rsidRDefault="00000000" w:rsidRPr="00000000" w14:paraId="0000001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Basic Salary &gt; 20000 : HRA = 30%, DA = 95%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C program to input electricity unit charges and calculate total electricity bill according to the given condition:</w:t>
      </w:r>
    </w:p>
    <w:p w:rsidR="00000000" w:rsidDel="00000000" w:rsidP="00000000" w:rsidRDefault="00000000" w:rsidRPr="00000000" w14:paraId="0000001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first 50 units Rs. 0.50/unit</w:t>
      </w:r>
    </w:p>
    <w:p w:rsidR="00000000" w:rsidDel="00000000" w:rsidP="00000000" w:rsidRDefault="00000000" w:rsidRPr="00000000" w14:paraId="0000002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next 100 units Rs. 0.75/unit</w:t>
      </w:r>
    </w:p>
    <w:p w:rsidR="00000000" w:rsidDel="00000000" w:rsidP="00000000" w:rsidRDefault="00000000" w:rsidRPr="00000000" w14:paraId="0000002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next 100 units Rs. 1.20/unit</w:t>
      </w:r>
    </w:p>
    <w:p w:rsidR="00000000" w:rsidDel="00000000" w:rsidP="00000000" w:rsidRDefault="00000000" w:rsidRPr="00000000" w14:paraId="0000002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unit above 250 Rs.</w:t>
      </w:r>
      <w:del w:author="Harishanker Dixit" w:id="9" w:date="2023-10-23T10:32:32Z">
        <w:r w:rsidDel="00000000" w:rsidR="00000000" w:rsidRPr="00000000">
          <w:rPr>
            <w:sz w:val="30"/>
            <w:szCs w:val="30"/>
            <w:rtl w:val="0"/>
          </w:rPr>
          <w:delText xml:space="preserve"> 1.</w:delText>
        </w:r>
      </w:del>
      <w:r w:rsidDel="00000000" w:rsidR="00000000" w:rsidRPr="00000000">
        <w:rPr>
          <w:sz w:val="30"/>
          <w:szCs w:val="30"/>
          <w:rtl w:val="0"/>
        </w:rPr>
        <w:t xml:space="preserve">50/unit</w:t>
      </w:r>
    </w:p>
    <w:p w:rsidR="00000000" w:rsidDel="00000000" w:rsidP="00000000" w:rsidRDefault="00000000" w:rsidRPr="00000000" w14:paraId="0000002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 additional surcharge of 20% is added to the bill</w:t>
      </w:r>
    </w:p>
    <w:p w:rsidR="00000000" w:rsidDel="00000000" w:rsidP="00000000" w:rsidRDefault="00000000" w:rsidRPr="00000000" w14:paraId="0000002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Style w:val="Title"/>
      <w:rPr/>
    </w:pPr>
    <w:bookmarkStart w:colFirst="0" w:colLast="0" w:name="_n7ocxn4mm6lh" w:id="0"/>
    <w:bookmarkEnd w:id="0"/>
    <w:r w:rsidDel="00000000" w:rsidR="00000000" w:rsidRPr="00000000">
      <w:rPr>
        <w:rtl w:val="0"/>
      </w:rPr>
      <w:t xml:space="preserve">Practice sheet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